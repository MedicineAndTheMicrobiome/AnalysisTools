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0F" w:rsidRDefault="00870F9D" w:rsidP="00B6334D">
      <w:pPr>
        <w:pStyle w:val="Heading1"/>
        <w:jc w:val="center"/>
        <w:rPr>
          <w:rFonts w:asciiTheme="minorHAnsi" w:hAnsiTheme="minorHAnsi"/>
          <w:color w:val="auto"/>
          <w:sz w:val="44"/>
        </w:rPr>
      </w:pPr>
      <w:r w:rsidRPr="00B6334D">
        <w:rPr>
          <w:rFonts w:asciiTheme="minorHAnsi" w:hAnsiTheme="minorHAnsi"/>
          <w:color w:val="auto"/>
          <w:sz w:val="44"/>
        </w:rPr>
        <w:t>SIMPER Evaluation Metric</w:t>
      </w:r>
    </w:p>
    <w:p w:rsidR="00B6334D" w:rsidRPr="00A90EF1" w:rsidRDefault="00B6334D" w:rsidP="00B6334D">
      <w:pPr>
        <w:rPr>
          <w:b/>
          <w:sz w:val="28"/>
        </w:rPr>
      </w:pPr>
      <w:r w:rsidRPr="00A90EF1">
        <w:rPr>
          <w:b/>
          <w:sz w:val="28"/>
        </w:rPr>
        <w:t>Overview</w:t>
      </w:r>
    </w:p>
    <w:p w:rsidR="00870F9D" w:rsidRPr="00B6334D" w:rsidRDefault="00701BFA" w:rsidP="00BA503F">
      <w:pPr>
        <w:jc w:val="both"/>
        <w:rPr>
          <w:rFonts w:cs="Arial"/>
          <w:sz w:val="24"/>
          <w:szCs w:val="24"/>
        </w:rPr>
      </w:pPr>
      <w:r w:rsidRPr="00B6334D">
        <w:rPr>
          <w:rFonts w:cs="Arial"/>
          <w:sz w:val="24"/>
          <w:szCs w:val="24"/>
        </w:rPr>
        <w:t>Similarity of Percentages (SIMPER</w:t>
      </w:r>
      <w:r w:rsidR="00921EC8" w:rsidRPr="00B6334D">
        <w:rPr>
          <w:rFonts w:cs="Arial"/>
          <w:sz w:val="24"/>
          <w:szCs w:val="24"/>
        </w:rPr>
        <w:t>)</w:t>
      </w:r>
      <w:r w:rsidRPr="00B6334D">
        <w:rPr>
          <w:rFonts w:cs="Arial"/>
          <w:sz w:val="24"/>
          <w:szCs w:val="24"/>
        </w:rPr>
        <w:t xml:space="preserve"> is a nonparametric multivariate analysis used to identify which entit</w:t>
      </w:r>
      <w:r w:rsidR="00921EC8" w:rsidRPr="00B6334D">
        <w:rPr>
          <w:rFonts w:cs="Arial"/>
          <w:sz w:val="24"/>
          <w:szCs w:val="24"/>
        </w:rPr>
        <w:t>ies</w:t>
      </w:r>
      <w:r w:rsidRPr="00B6334D">
        <w:rPr>
          <w:rFonts w:cs="Arial"/>
          <w:sz w:val="24"/>
          <w:szCs w:val="24"/>
        </w:rPr>
        <w:t xml:space="preserve"> (taxa) contribute the most to the variation between two sets of samples. The analysis utilizes the summarized taxonomic abundance information to calculate the percentage contribution of each </w:t>
      </w:r>
      <w:r w:rsidR="00921EC8" w:rsidRPr="00B6334D">
        <w:rPr>
          <w:rFonts w:cs="Arial"/>
          <w:sz w:val="24"/>
          <w:szCs w:val="24"/>
        </w:rPr>
        <w:t>taxon</w:t>
      </w:r>
      <w:r w:rsidRPr="00B6334D">
        <w:rPr>
          <w:rFonts w:cs="Arial"/>
          <w:sz w:val="24"/>
          <w:szCs w:val="24"/>
        </w:rPr>
        <w:t xml:space="preserve"> to the overall dissimilarity between the groups. </w:t>
      </w:r>
      <w:ins w:id="0" w:author="Li, Kelvin" w:date="2013-07-03T16:44:00Z">
        <w:r w:rsidR="00114D09">
          <w:rPr>
            <w:rFonts w:cs="Arial"/>
            <w:sz w:val="24"/>
            <w:szCs w:val="24"/>
          </w:rPr>
          <w:t xml:space="preserve">The </w:t>
        </w:r>
      </w:ins>
      <w:r w:rsidRPr="00B6334D">
        <w:rPr>
          <w:rFonts w:cs="Arial"/>
          <w:sz w:val="24"/>
          <w:szCs w:val="24"/>
        </w:rPr>
        <w:t xml:space="preserve">Bray-Curtis distance </w:t>
      </w:r>
      <w:del w:id="1" w:author="Li, Kelvin" w:date="2013-07-03T16:44:00Z">
        <w:r w:rsidRPr="00B6334D" w:rsidDel="00114D09">
          <w:rPr>
            <w:rFonts w:cs="Arial"/>
            <w:sz w:val="24"/>
            <w:szCs w:val="24"/>
          </w:rPr>
          <w:delText xml:space="preserve">measure </w:delText>
        </w:r>
      </w:del>
      <w:ins w:id="2" w:author="Li, Kelvin" w:date="2013-07-03T16:44:00Z">
        <w:r w:rsidR="00114D09">
          <w:rPr>
            <w:rFonts w:cs="Arial"/>
            <w:sz w:val="24"/>
            <w:szCs w:val="24"/>
          </w:rPr>
          <w:t>metric</w:t>
        </w:r>
        <w:r w:rsidR="00114D09" w:rsidRPr="00B6334D">
          <w:rPr>
            <w:rFonts w:cs="Arial"/>
            <w:sz w:val="24"/>
            <w:szCs w:val="24"/>
          </w:rPr>
          <w:t xml:space="preserve"> </w:t>
        </w:r>
      </w:ins>
      <w:r w:rsidRPr="00B6334D">
        <w:rPr>
          <w:rFonts w:cs="Arial"/>
          <w:sz w:val="24"/>
          <w:szCs w:val="24"/>
        </w:rPr>
        <w:t xml:space="preserve">is used to </w:t>
      </w:r>
      <w:del w:id="3" w:author="Li, Kelvin" w:date="2013-07-03T16:44:00Z">
        <w:r w:rsidRPr="00B6334D" w:rsidDel="00114D09">
          <w:rPr>
            <w:rFonts w:cs="Arial"/>
            <w:sz w:val="24"/>
            <w:szCs w:val="24"/>
          </w:rPr>
          <w:delText xml:space="preserve">calculate </w:delText>
        </w:r>
      </w:del>
      <w:ins w:id="4" w:author="Li, Kelvin" w:date="2013-07-03T16:44:00Z">
        <w:r w:rsidR="00114D09">
          <w:rPr>
            <w:rFonts w:cs="Arial"/>
            <w:sz w:val="24"/>
            <w:szCs w:val="24"/>
          </w:rPr>
          <w:t>estimate</w:t>
        </w:r>
        <w:r w:rsidR="00114D09" w:rsidRPr="00B6334D">
          <w:rPr>
            <w:rFonts w:cs="Arial"/>
            <w:sz w:val="24"/>
            <w:szCs w:val="24"/>
          </w:rPr>
          <w:t xml:space="preserve"> </w:t>
        </w:r>
      </w:ins>
      <w:r w:rsidRPr="00B6334D">
        <w:rPr>
          <w:rFonts w:cs="Arial"/>
          <w:sz w:val="24"/>
          <w:szCs w:val="24"/>
        </w:rPr>
        <w:t>the distance</w:t>
      </w:r>
      <w:ins w:id="5" w:author="Chandramohan, Raghu" w:date="2013-07-08T09:54:00Z">
        <w:r w:rsidR="00FB479D">
          <w:rPr>
            <w:rFonts w:cs="Arial"/>
            <w:sz w:val="24"/>
            <w:szCs w:val="24"/>
          </w:rPr>
          <w:t xml:space="preserve"> (contribution)</w:t>
        </w:r>
      </w:ins>
      <w:r w:rsidRPr="00B6334D">
        <w:rPr>
          <w:rFonts w:cs="Arial"/>
          <w:sz w:val="24"/>
          <w:szCs w:val="24"/>
        </w:rPr>
        <w:t xml:space="preserve"> </w:t>
      </w:r>
      <w:del w:id="6" w:author="Li, Kelvin" w:date="2013-07-03T16:45:00Z">
        <w:r w:rsidRPr="00B6334D" w:rsidDel="00114D09">
          <w:rPr>
            <w:rFonts w:cs="Arial"/>
            <w:sz w:val="24"/>
            <w:szCs w:val="24"/>
          </w:rPr>
          <w:delText xml:space="preserve">index </w:delText>
        </w:r>
      </w:del>
      <w:r w:rsidRPr="00B6334D">
        <w:rPr>
          <w:rFonts w:cs="Arial"/>
          <w:sz w:val="24"/>
          <w:szCs w:val="24"/>
        </w:rPr>
        <w:t>between sa</w:t>
      </w:r>
      <w:r w:rsidR="00F45CFD" w:rsidRPr="00B6334D">
        <w:rPr>
          <w:rFonts w:cs="Arial"/>
          <w:sz w:val="24"/>
          <w:szCs w:val="24"/>
        </w:rPr>
        <w:t xml:space="preserve">mples. Comparisons are made </w:t>
      </w:r>
      <w:del w:id="7" w:author="Chandramohan, Raghu" w:date="2013-07-08T09:42:00Z">
        <w:r w:rsidR="00F45CFD" w:rsidRPr="00B6334D" w:rsidDel="00FB479D">
          <w:rPr>
            <w:rFonts w:cs="Arial"/>
            <w:sz w:val="24"/>
            <w:szCs w:val="24"/>
          </w:rPr>
          <w:delText xml:space="preserve">inter and </w:delText>
        </w:r>
        <w:commentRangeStart w:id="8"/>
        <w:r w:rsidR="00F45CFD" w:rsidRPr="00B6334D" w:rsidDel="00FB479D">
          <w:rPr>
            <w:rFonts w:cs="Arial"/>
            <w:sz w:val="24"/>
            <w:szCs w:val="24"/>
          </w:rPr>
          <w:delText>intra</w:delText>
        </w:r>
      </w:del>
      <w:ins w:id="9" w:author="Chandramohan, Raghu" w:date="2013-07-08T09:42:00Z">
        <w:r w:rsidR="00FB479D">
          <w:rPr>
            <w:rFonts w:cs="Arial"/>
            <w:sz w:val="24"/>
            <w:szCs w:val="24"/>
          </w:rPr>
          <w:t>between</w:t>
        </w:r>
      </w:ins>
      <w:r w:rsidR="00F45CFD" w:rsidRPr="00B6334D">
        <w:rPr>
          <w:rFonts w:cs="Arial"/>
          <w:sz w:val="24"/>
          <w:szCs w:val="24"/>
        </w:rPr>
        <w:t xml:space="preserve"> </w:t>
      </w:r>
      <w:commentRangeEnd w:id="8"/>
      <w:r w:rsidR="00114D09">
        <w:rPr>
          <w:rStyle w:val="CommentReference"/>
        </w:rPr>
        <w:commentReference w:id="8"/>
      </w:r>
      <w:r w:rsidR="00F45CFD" w:rsidRPr="00B6334D">
        <w:rPr>
          <w:rFonts w:cs="Arial"/>
          <w:sz w:val="24"/>
          <w:szCs w:val="24"/>
        </w:rPr>
        <w:t xml:space="preserve">sample sets to compute the </w:t>
      </w:r>
      <w:r w:rsidR="00921EC8" w:rsidRPr="00B6334D">
        <w:rPr>
          <w:rFonts w:cs="Arial"/>
          <w:sz w:val="24"/>
          <w:szCs w:val="24"/>
        </w:rPr>
        <w:t xml:space="preserve">average </w:t>
      </w:r>
      <w:r w:rsidR="00F45CFD" w:rsidRPr="00B6334D">
        <w:rPr>
          <w:rFonts w:cs="Arial"/>
          <w:sz w:val="24"/>
          <w:szCs w:val="24"/>
        </w:rPr>
        <w:t>p</w:t>
      </w:r>
      <w:r w:rsidR="00921EC8" w:rsidRPr="00B6334D">
        <w:rPr>
          <w:rFonts w:cs="Arial"/>
          <w:sz w:val="24"/>
          <w:szCs w:val="24"/>
        </w:rPr>
        <w:t>ercent contribution of each taxon</w:t>
      </w:r>
      <w:r w:rsidR="00F45CFD" w:rsidRPr="00B6334D">
        <w:rPr>
          <w:rFonts w:cs="Arial"/>
          <w:sz w:val="24"/>
          <w:szCs w:val="24"/>
        </w:rPr>
        <w:t xml:space="preserve"> to the overall dissimilarity measure</w:t>
      </w:r>
      <w:ins w:id="10" w:author="Chandramohan, Raghu" w:date="2013-07-08T09:44:00Z">
        <w:r w:rsidR="00FB479D">
          <w:rPr>
            <w:rFonts w:cs="Arial"/>
            <w:sz w:val="24"/>
            <w:szCs w:val="24"/>
          </w:rPr>
          <w:t xml:space="preserve"> </w:t>
        </w:r>
        <w:r w:rsidR="00FB479D">
          <w:rPr>
            <w:rFonts w:cs="Arial"/>
            <w:sz w:val="24"/>
            <w:szCs w:val="24"/>
          </w:rPr>
          <w:t>(</w:t>
        </w:r>
      </w:ins>
      <w:ins w:id="11" w:author="Chandramohan, Raghu" w:date="2013-07-08T09:54:00Z">
        <w:r w:rsidR="00FB479D">
          <w:rPr>
            <w:rFonts w:cs="Arial"/>
            <w:sz w:val="24"/>
            <w:szCs w:val="24"/>
          </w:rPr>
          <w:t xml:space="preserve">average </w:t>
        </w:r>
      </w:ins>
      <w:ins w:id="12" w:author="Chandramohan, Raghu" w:date="2013-07-08T09:44:00Z">
        <w:r w:rsidR="00FB479D">
          <w:rPr>
            <w:rFonts w:cs="Arial"/>
            <w:sz w:val="24"/>
            <w:szCs w:val="24"/>
          </w:rPr>
          <w:t>taxa contribution/overall contribution)</w:t>
        </w:r>
        <w:r w:rsidR="00FB479D">
          <w:rPr>
            <w:rFonts w:cs="Arial"/>
            <w:sz w:val="24"/>
            <w:szCs w:val="24"/>
          </w:rPr>
          <w:t>.</w:t>
        </w:r>
      </w:ins>
      <w:r w:rsidR="00921EC8" w:rsidRPr="00B6334D">
        <w:rPr>
          <w:rFonts w:cs="Arial"/>
          <w:sz w:val="24"/>
          <w:szCs w:val="24"/>
        </w:rPr>
        <w:t xml:space="preserve"> </w:t>
      </w:r>
      <w:del w:id="13" w:author="Chandramohan, Raghu" w:date="2013-07-08T09:44:00Z">
        <w:r w:rsidR="00921EC8" w:rsidRPr="00B6334D" w:rsidDel="00FB479D">
          <w:rPr>
            <w:rFonts w:cs="Arial"/>
            <w:sz w:val="24"/>
            <w:szCs w:val="24"/>
          </w:rPr>
          <w:delText>along with the</w:delText>
        </w:r>
        <w:r w:rsidR="00F45CFD" w:rsidRPr="00B6334D" w:rsidDel="00FB479D">
          <w:rPr>
            <w:rFonts w:cs="Arial"/>
            <w:sz w:val="24"/>
            <w:szCs w:val="24"/>
          </w:rPr>
          <w:delText xml:space="preserve"> </w:delText>
        </w:r>
      </w:del>
      <w:commentRangeStart w:id="14"/>
      <w:del w:id="15" w:author="Chandramohan, Raghu" w:date="2013-07-08T09:42:00Z">
        <w:r w:rsidR="00F45CFD" w:rsidRPr="00B6334D" w:rsidDel="00FB479D">
          <w:rPr>
            <w:rFonts w:cs="Arial"/>
            <w:sz w:val="24"/>
            <w:szCs w:val="24"/>
          </w:rPr>
          <w:delText>standard deviation</w:delText>
        </w:r>
        <w:commentRangeEnd w:id="14"/>
        <w:r w:rsidR="00114D09" w:rsidDel="00FB479D">
          <w:rPr>
            <w:rStyle w:val="CommentReference"/>
          </w:rPr>
          <w:commentReference w:id="14"/>
        </w:r>
        <w:r w:rsidR="00F45CFD" w:rsidRPr="00B6334D" w:rsidDel="00FB479D">
          <w:rPr>
            <w:rFonts w:cs="Arial"/>
            <w:sz w:val="24"/>
            <w:szCs w:val="24"/>
          </w:rPr>
          <w:delText xml:space="preserve">. The taxa are ranked by the ratio of </w:delText>
        </w:r>
        <w:commentRangeStart w:id="16"/>
        <w:r w:rsidR="00F45CFD" w:rsidRPr="00B6334D" w:rsidDel="00FB479D">
          <w:rPr>
            <w:rFonts w:cs="Arial"/>
            <w:sz w:val="24"/>
            <w:szCs w:val="24"/>
          </w:rPr>
          <w:delText xml:space="preserve">average/(standard deviation), </w:delText>
        </w:r>
        <w:commentRangeEnd w:id="16"/>
        <w:r w:rsidR="00DF428C" w:rsidDel="00FB479D">
          <w:rPr>
            <w:rStyle w:val="CommentReference"/>
          </w:rPr>
          <w:commentReference w:id="16"/>
        </w:r>
        <w:r w:rsidR="00F45CFD" w:rsidRPr="00B6334D" w:rsidDel="00FB479D">
          <w:rPr>
            <w:rFonts w:cs="Arial"/>
            <w:sz w:val="24"/>
            <w:szCs w:val="24"/>
          </w:rPr>
          <w:delText>higher the ratio more the dissimilarity caused, to get the taxa which contribute the most to the differences</w:delText>
        </w:r>
        <w:r w:rsidR="00921EC8" w:rsidRPr="00B6334D" w:rsidDel="00FB479D">
          <w:rPr>
            <w:rFonts w:cs="Arial"/>
            <w:sz w:val="24"/>
            <w:szCs w:val="24"/>
          </w:rPr>
          <w:delText xml:space="preserve"> between the sample sets</w:delText>
        </w:r>
        <w:r w:rsidR="00F45CFD" w:rsidRPr="00B6334D" w:rsidDel="00FB479D">
          <w:rPr>
            <w:rFonts w:cs="Arial"/>
            <w:sz w:val="24"/>
            <w:szCs w:val="24"/>
          </w:rPr>
          <w:delText xml:space="preserve">. </w:delText>
        </w:r>
      </w:del>
      <w:r w:rsidR="00CF5892">
        <w:rPr>
          <w:rFonts w:cs="Arial"/>
          <w:sz w:val="24"/>
          <w:szCs w:val="24"/>
        </w:rPr>
        <w:t>In cases where there are more than two groups to be compared the comparison is done in a pair-wise manner.</w:t>
      </w:r>
    </w:p>
    <w:p w:rsidR="00F45CFD" w:rsidRPr="00B6334D" w:rsidRDefault="00F45CFD" w:rsidP="00BA503F">
      <w:pPr>
        <w:jc w:val="both"/>
        <w:rPr>
          <w:rFonts w:cs="Arial"/>
          <w:sz w:val="24"/>
          <w:szCs w:val="24"/>
        </w:rPr>
      </w:pPr>
      <w:r w:rsidRPr="00B6334D">
        <w:rPr>
          <w:rFonts w:cs="Arial"/>
          <w:sz w:val="24"/>
          <w:szCs w:val="24"/>
        </w:rPr>
        <w:t>From literat</w:t>
      </w:r>
      <w:r w:rsidR="0049706B" w:rsidRPr="00B6334D">
        <w:rPr>
          <w:rFonts w:cs="Arial"/>
          <w:sz w:val="24"/>
          <w:szCs w:val="24"/>
        </w:rPr>
        <w:t xml:space="preserve">ure, we understand that SIMPER results are hard to interpret as we cannot </w:t>
      </w:r>
      <w:r w:rsidR="00921EC8" w:rsidRPr="00B6334D">
        <w:rPr>
          <w:rFonts w:cs="Arial"/>
          <w:sz w:val="24"/>
          <w:szCs w:val="24"/>
        </w:rPr>
        <w:t>distinguish</w:t>
      </w:r>
      <w:r w:rsidR="0049706B" w:rsidRPr="00B6334D">
        <w:rPr>
          <w:rFonts w:cs="Arial"/>
          <w:sz w:val="24"/>
          <w:szCs w:val="24"/>
        </w:rPr>
        <w:t xml:space="preserve"> if the dissimilarity is due to within </w:t>
      </w:r>
      <w:commentRangeStart w:id="17"/>
      <w:r w:rsidR="0049706B" w:rsidRPr="00B6334D">
        <w:rPr>
          <w:rFonts w:cs="Arial"/>
          <w:sz w:val="24"/>
          <w:szCs w:val="24"/>
        </w:rPr>
        <w:t>group or between group differences</w:t>
      </w:r>
      <w:commentRangeEnd w:id="17"/>
      <w:r w:rsidR="00CB6037">
        <w:rPr>
          <w:rStyle w:val="CommentReference"/>
        </w:rPr>
        <w:commentReference w:id="17"/>
      </w:r>
      <w:ins w:id="18" w:author="Chandramohan, Raghu" w:date="2013-07-08T09:51:00Z">
        <w:r w:rsidR="00FB479D">
          <w:rPr>
            <w:rFonts w:cs="Arial"/>
            <w:sz w:val="24"/>
            <w:szCs w:val="24"/>
          </w:rPr>
          <w:t xml:space="preserve"> in abundance</w:t>
        </w:r>
      </w:ins>
      <w:r w:rsidR="0049706B" w:rsidRPr="00B6334D">
        <w:rPr>
          <w:rFonts w:cs="Arial"/>
          <w:sz w:val="24"/>
          <w:szCs w:val="24"/>
        </w:rPr>
        <w:t>. In order to test whether the percentages generated by SIMPER are largely related to the</w:t>
      </w:r>
      <w:r w:rsidR="002C479C">
        <w:rPr>
          <w:rFonts w:cs="Arial"/>
          <w:sz w:val="24"/>
          <w:szCs w:val="24"/>
        </w:rPr>
        <w:t xml:space="preserve"> within group</w:t>
      </w:r>
      <w:r w:rsidR="0049706B" w:rsidRPr="00B6334D">
        <w:rPr>
          <w:rFonts w:cs="Arial"/>
          <w:sz w:val="24"/>
          <w:szCs w:val="24"/>
        </w:rPr>
        <w:t xml:space="preserve"> abundance of tax</w:t>
      </w:r>
      <w:r w:rsidR="00FA21D0">
        <w:rPr>
          <w:rFonts w:cs="Arial"/>
          <w:sz w:val="24"/>
          <w:szCs w:val="24"/>
        </w:rPr>
        <w:t>a</w:t>
      </w:r>
      <w:r w:rsidR="002C479C">
        <w:rPr>
          <w:rFonts w:cs="Arial"/>
          <w:sz w:val="24"/>
          <w:szCs w:val="24"/>
        </w:rPr>
        <w:t xml:space="preserve"> we used</w:t>
      </w:r>
      <w:r w:rsidR="0049706B" w:rsidRPr="00B6334D">
        <w:rPr>
          <w:rFonts w:cs="Arial"/>
          <w:sz w:val="24"/>
          <w:szCs w:val="24"/>
        </w:rPr>
        <w:t xml:space="preserve"> </w:t>
      </w:r>
      <w:r w:rsidR="002C479C" w:rsidRPr="00B6334D">
        <w:rPr>
          <w:rFonts w:cs="Arial"/>
          <w:sz w:val="24"/>
          <w:szCs w:val="24"/>
        </w:rPr>
        <w:t>HMP Stool data (divided equally into two sets)</w:t>
      </w:r>
      <w:r w:rsidR="002C479C">
        <w:rPr>
          <w:rFonts w:cs="Arial"/>
          <w:sz w:val="24"/>
          <w:szCs w:val="24"/>
        </w:rPr>
        <w:t xml:space="preserve">. </w:t>
      </w:r>
      <w:r w:rsidR="002C479C" w:rsidRPr="00B6334D">
        <w:rPr>
          <w:rFonts w:cs="Arial"/>
          <w:sz w:val="24"/>
          <w:szCs w:val="24"/>
        </w:rPr>
        <w:t xml:space="preserve">To find the variance around the percentages generated by SIMPER we bootstrapped the samples. </w:t>
      </w:r>
      <w:r w:rsidR="002C479C">
        <w:rPr>
          <w:rFonts w:cs="Arial"/>
          <w:sz w:val="24"/>
          <w:szCs w:val="24"/>
        </w:rPr>
        <w:t>W</w:t>
      </w:r>
      <w:r w:rsidR="002C479C" w:rsidRPr="00B6334D">
        <w:rPr>
          <w:rFonts w:cs="Arial"/>
          <w:sz w:val="24"/>
          <w:szCs w:val="24"/>
        </w:rPr>
        <w:t xml:space="preserve">e observe that the analysis singles out one taxon which supports the finding in literature. </w:t>
      </w:r>
      <w:r w:rsidR="002C479C">
        <w:rPr>
          <w:rFonts w:cs="Arial"/>
          <w:sz w:val="24"/>
          <w:szCs w:val="24"/>
        </w:rPr>
        <w:t>W</w:t>
      </w:r>
      <w:r w:rsidR="0049706B" w:rsidRPr="00B6334D">
        <w:rPr>
          <w:rFonts w:cs="Arial"/>
          <w:sz w:val="24"/>
          <w:szCs w:val="24"/>
        </w:rPr>
        <w:t xml:space="preserve">e </w:t>
      </w:r>
      <w:r w:rsidR="00490863">
        <w:rPr>
          <w:rFonts w:cs="Arial"/>
          <w:sz w:val="24"/>
          <w:szCs w:val="24"/>
        </w:rPr>
        <w:t xml:space="preserve">also </w:t>
      </w:r>
      <w:r w:rsidR="0049706B" w:rsidRPr="00B6334D">
        <w:rPr>
          <w:rFonts w:cs="Arial"/>
          <w:sz w:val="24"/>
          <w:szCs w:val="24"/>
        </w:rPr>
        <w:t>computed the Spearman’s Rank Correlation Coefficient</w:t>
      </w:r>
      <w:r w:rsidR="00490863">
        <w:rPr>
          <w:rFonts w:cs="Arial"/>
          <w:sz w:val="24"/>
          <w:szCs w:val="24"/>
        </w:rPr>
        <w:t xml:space="preserve"> with 95% confidence interval</w:t>
      </w:r>
      <w:r w:rsidR="0049706B" w:rsidRPr="00B6334D">
        <w:rPr>
          <w:rFonts w:cs="Arial"/>
          <w:sz w:val="24"/>
          <w:szCs w:val="24"/>
        </w:rPr>
        <w:t xml:space="preserve"> </w:t>
      </w:r>
      <w:r w:rsidR="00490863">
        <w:rPr>
          <w:rFonts w:cs="Arial"/>
          <w:sz w:val="24"/>
          <w:szCs w:val="24"/>
        </w:rPr>
        <w:t>between</w:t>
      </w:r>
      <w:r w:rsidR="0049706B" w:rsidRPr="00B6334D">
        <w:rPr>
          <w:rFonts w:cs="Arial"/>
          <w:sz w:val="24"/>
          <w:szCs w:val="24"/>
        </w:rPr>
        <w:t xml:space="preserve"> the ranked percentage contribution </w:t>
      </w:r>
      <w:r w:rsidR="00490863">
        <w:rPr>
          <w:rFonts w:cs="Arial"/>
          <w:sz w:val="24"/>
          <w:szCs w:val="24"/>
        </w:rPr>
        <w:t>of each taxon and</w:t>
      </w:r>
      <w:r w:rsidR="0049706B" w:rsidRPr="00B6334D">
        <w:rPr>
          <w:rFonts w:cs="Arial"/>
          <w:sz w:val="24"/>
          <w:szCs w:val="24"/>
        </w:rPr>
        <w:t xml:space="preserve"> the ranked percentage abundance (composition) of ea</w:t>
      </w:r>
      <w:r w:rsidR="002C479C">
        <w:rPr>
          <w:rFonts w:cs="Arial"/>
          <w:sz w:val="24"/>
          <w:szCs w:val="24"/>
        </w:rPr>
        <w:t>ch taxon and found high correlation.</w:t>
      </w:r>
      <w:r w:rsidR="0049706B" w:rsidRPr="00B6334D">
        <w:rPr>
          <w:rFonts w:cs="Arial"/>
          <w:sz w:val="24"/>
          <w:szCs w:val="24"/>
        </w:rPr>
        <w:t xml:space="preserve"> </w:t>
      </w:r>
    </w:p>
    <w:p w:rsidR="00921EC8" w:rsidRDefault="00A90EF1" w:rsidP="00BA50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Usage</w:t>
      </w:r>
    </w:p>
    <w:p w:rsidR="00A90EF1" w:rsidRPr="00A90EF1" w:rsidRDefault="00A90EF1" w:rsidP="00BA503F">
      <w:pPr>
        <w:jc w:val="both"/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 w:rsidRPr="00A90EF1">
        <w:rPr>
          <w:sz w:val="24"/>
          <w:szCs w:val="24"/>
        </w:rPr>
        <w:t>SIMPER.r</w:t>
      </w:r>
      <w:proofErr w:type="spellEnd"/>
    </w:p>
    <w:p w:rsidR="00A90EF1" w:rsidRPr="00A90EF1" w:rsidRDefault="00A90EF1" w:rsidP="00BA503F">
      <w:pPr>
        <w:jc w:val="both"/>
        <w:rPr>
          <w:sz w:val="24"/>
          <w:szCs w:val="24"/>
        </w:rPr>
      </w:pPr>
      <w:r w:rsidRPr="00A90EF1">
        <w:rPr>
          <w:sz w:val="24"/>
          <w:szCs w:val="24"/>
        </w:rPr>
        <w:t xml:space="preserve">        -</w:t>
      </w:r>
      <w:proofErr w:type="spellStart"/>
      <w:r w:rsidRPr="00A90EF1">
        <w:rPr>
          <w:sz w:val="24"/>
          <w:szCs w:val="24"/>
        </w:rPr>
        <w:t>i</w:t>
      </w:r>
      <w:proofErr w:type="spellEnd"/>
      <w:r w:rsidRPr="00A90EF1">
        <w:rPr>
          <w:sz w:val="24"/>
          <w:szCs w:val="24"/>
        </w:rPr>
        <w:t xml:space="preserve"> &lt;summary table&gt;</w:t>
      </w:r>
    </w:p>
    <w:p w:rsidR="00A90EF1" w:rsidRPr="00A90EF1" w:rsidRDefault="00A90EF1" w:rsidP="00BA503F">
      <w:pPr>
        <w:jc w:val="both"/>
        <w:rPr>
          <w:sz w:val="24"/>
          <w:szCs w:val="24"/>
        </w:rPr>
      </w:pPr>
      <w:r w:rsidRPr="00A90EF1">
        <w:rPr>
          <w:sz w:val="24"/>
          <w:szCs w:val="24"/>
        </w:rPr>
        <w:t xml:space="preserve">        -f &lt;factors&gt;</w:t>
      </w:r>
    </w:p>
    <w:p w:rsidR="00A90EF1" w:rsidRPr="00A90EF1" w:rsidRDefault="00A90EF1" w:rsidP="00BA503F">
      <w:pPr>
        <w:jc w:val="both"/>
        <w:rPr>
          <w:sz w:val="24"/>
          <w:szCs w:val="24"/>
        </w:rPr>
      </w:pPr>
      <w:r w:rsidRPr="00A90EF1">
        <w:rPr>
          <w:sz w:val="24"/>
          <w:szCs w:val="24"/>
        </w:rPr>
        <w:t xml:space="preserve">        -b &lt;number of bootstraps&gt;</w:t>
      </w:r>
    </w:p>
    <w:p w:rsidR="00A90EF1" w:rsidRDefault="00A90EF1" w:rsidP="00BA503F">
      <w:pPr>
        <w:jc w:val="both"/>
        <w:rPr>
          <w:sz w:val="24"/>
          <w:szCs w:val="24"/>
        </w:rPr>
      </w:pPr>
      <w:r w:rsidRPr="00A90EF1">
        <w:rPr>
          <w:sz w:val="24"/>
          <w:szCs w:val="24"/>
        </w:rPr>
        <w:t xml:space="preserve">        [-o &lt;output filename root&gt;]</w:t>
      </w:r>
    </w:p>
    <w:p w:rsidR="00A90EF1" w:rsidRDefault="00A90EF1" w:rsidP="00BA5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tab delimited summary file and factors file </w:t>
      </w:r>
      <w:r w:rsidR="00490863">
        <w:rPr>
          <w:sz w:val="24"/>
          <w:szCs w:val="24"/>
        </w:rPr>
        <w:t>are</w:t>
      </w:r>
      <w:r>
        <w:rPr>
          <w:sz w:val="24"/>
          <w:szCs w:val="24"/>
        </w:rPr>
        <w:t xml:space="preserve"> needed for running this script along with the required number of bootstraps.</w:t>
      </w:r>
      <w:r w:rsidR="00490863">
        <w:rPr>
          <w:sz w:val="24"/>
          <w:szCs w:val="24"/>
        </w:rPr>
        <w:t xml:space="preserve"> </w:t>
      </w:r>
    </w:p>
    <w:p w:rsidR="00C704AA" w:rsidRDefault="00C704AA" w:rsidP="00BA503F">
      <w:pPr>
        <w:jc w:val="both"/>
        <w:rPr>
          <w:sz w:val="24"/>
          <w:szCs w:val="24"/>
        </w:rPr>
      </w:pPr>
    </w:p>
    <w:p w:rsidR="00C704AA" w:rsidRDefault="00C704AA" w:rsidP="00BA503F">
      <w:pPr>
        <w:jc w:val="both"/>
        <w:rPr>
          <w:b/>
          <w:sz w:val="24"/>
          <w:szCs w:val="24"/>
        </w:rPr>
      </w:pPr>
      <w:r w:rsidRPr="00C704AA">
        <w:rPr>
          <w:b/>
          <w:sz w:val="24"/>
          <w:szCs w:val="24"/>
        </w:rPr>
        <w:lastRenderedPageBreak/>
        <w:t>Example</w:t>
      </w:r>
    </w:p>
    <w:p w:rsidR="00C704AA" w:rsidRPr="00C704AA" w:rsidRDefault="00C704AA" w:rsidP="00BA50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Input</w:t>
      </w:r>
    </w:p>
    <w:p w:rsidR="00BA503F" w:rsidRDefault="00C704AA" w:rsidP="00BA503F">
      <w:p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SIMPER.r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C704AA">
        <w:rPr>
          <w:sz w:val="24"/>
          <w:szCs w:val="24"/>
        </w:rPr>
        <w:t>v35.16sTaxa.TotFilt_1000.Stool.summary_table.xls</w:t>
      </w:r>
      <w:r>
        <w:rPr>
          <w:sz w:val="24"/>
          <w:szCs w:val="24"/>
        </w:rPr>
        <w:t xml:space="preserve"> </w:t>
      </w:r>
      <w:r w:rsidR="00BA503F">
        <w:rPr>
          <w:sz w:val="24"/>
          <w:szCs w:val="24"/>
        </w:rPr>
        <w:t>\</w:t>
      </w:r>
    </w:p>
    <w:p w:rsidR="00C704AA" w:rsidRDefault="00C704AA" w:rsidP="00BA503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C704AA">
        <w:rPr>
          <w:sz w:val="24"/>
          <w:szCs w:val="24"/>
        </w:rPr>
        <w:t>v35.16sTaxa.TotFilt_1000.Stool.factors.txt</w:t>
      </w:r>
      <w:r>
        <w:rPr>
          <w:sz w:val="24"/>
          <w:szCs w:val="24"/>
        </w:rPr>
        <w:t xml:space="preserve"> </w:t>
      </w:r>
      <w:r w:rsidRPr="00C704AA">
        <w:rPr>
          <w:sz w:val="24"/>
          <w:szCs w:val="24"/>
        </w:rPr>
        <w:t>-b 20</w:t>
      </w:r>
      <w:r>
        <w:rPr>
          <w:sz w:val="24"/>
          <w:szCs w:val="24"/>
        </w:rPr>
        <w:t>0</w:t>
      </w:r>
    </w:p>
    <w:p w:rsidR="00C704AA" w:rsidRDefault="00C704AA" w:rsidP="00BA50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704AA" w:rsidRDefault="00C704AA" w:rsidP="00BA503F">
      <w:pPr>
        <w:jc w:val="both"/>
        <w:rPr>
          <w:sz w:val="24"/>
          <w:szCs w:val="24"/>
        </w:rPr>
      </w:pPr>
      <w:r w:rsidRPr="00C704AA">
        <w:rPr>
          <w:sz w:val="24"/>
          <w:szCs w:val="24"/>
        </w:rPr>
        <w:t>v35.16sTaxa.TotFilt_1000.Stool.summary_table</w:t>
      </w:r>
      <w:r>
        <w:rPr>
          <w:sz w:val="24"/>
          <w:szCs w:val="24"/>
        </w:rPr>
        <w:t>.pdf</w:t>
      </w:r>
      <w:r w:rsidRPr="00C704AA">
        <w:t xml:space="preserve"> </w:t>
      </w:r>
      <w:r w:rsidRPr="00C704AA">
        <w:rPr>
          <w:sz w:val="24"/>
          <w:szCs w:val="24"/>
        </w:rPr>
        <w:t>v35.16sTaxa.TotFilt_1000.Stool.summary_table.confidence_interval95.xls</w:t>
      </w:r>
    </w:p>
    <w:p w:rsidR="00C704AA" w:rsidRDefault="008A069E" w:rsidP="00BA5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 contains three plots.</w:t>
      </w:r>
    </w:p>
    <w:p w:rsidR="008A069E" w:rsidRPr="008A069E" w:rsidRDefault="008A069E" w:rsidP="00BA503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A5E76">
        <w:rPr>
          <w:sz w:val="24"/>
          <w:szCs w:val="24"/>
        </w:rPr>
        <w:t>Box plot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provides the variation around the percentage contribution to dissimilarity generated by SIMPER</w:t>
      </w:r>
      <w:r w:rsidR="00BA503F">
        <w:rPr>
          <w:sz w:val="24"/>
          <w:szCs w:val="24"/>
        </w:rPr>
        <w:t xml:space="preserve"> for the top 20 taxa</w:t>
      </w:r>
      <w:r w:rsidR="00C341EA">
        <w:rPr>
          <w:sz w:val="24"/>
          <w:szCs w:val="24"/>
        </w:rPr>
        <w:t xml:space="preserve">. This is produced as a result of </w:t>
      </w:r>
      <w:r w:rsidR="00C341EA" w:rsidRPr="00AA5E76">
        <w:rPr>
          <w:b/>
          <w:sz w:val="24"/>
          <w:szCs w:val="24"/>
        </w:rPr>
        <w:t>bootstrapping</w:t>
      </w:r>
      <w:r w:rsidR="00C341EA">
        <w:rPr>
          <w:sz w:val="24"/>
          <w:szCs w:val="24"/>
        </w:rPr>
        <w:t xml:space="preserve"> the samples in the given summary </w:t>
      </w:r>
      <w:commentRangeStart w:id="19"/>
      <w:r w:rsidR="00C341EA">
        <w:rPr>
          <w:sz w:val="24"/>
          <w:szCs w:val="24"/>
        </w:rPr>
        <w:t>file</w:t>
      </w:r>
      <w:commentRangeEnd w:id="19"/>
      <w:r w:rsidR="00CB6037">
        <w:rPr>
          <w:rStyle w:val="CommentReference"/>
        </w:rPr>
        <w:commentReference w:id="19"/>
      </w:r>
      <w:r w:rsidR="00C341EA">
        <w:rPr>
          <w:sz w:val="24"/>
          <w:szCs w:val="24"/>
        </w:rPr>
        <w:t>.</w:t>
      </w:r>
      <w:ins w:id="20" w:author="Li, Kelvin" w:date="2013-07-03T17:03:00Z">
        <w:r w:rsidR="00CB6037">
          <w:rPr>
            <w:sz w:val="24"/>
            <w:szCs w:val="24"/>
          </w:rPr>
          <w:t xml:space="preserve">  </w:t>
        </w:r>
      </w:ins>
      <w:ins w:id="21" w:author="Chandramohan, Raghu" w:date="2013-07-08T09:47:00Z">
        <w:r w:rsidR="00FB479D">
          <w:rPr>
            <w:sz w:val="24"/>
            <w:szCs w:val="24"/>
          </w:rPr>
          <w:t xml:space="preserve">Each box in the box plot represents the </w:t>
        </w:r>
      </w:ins>
      <w:ins w:id="22" w:author="Chandramohan, Raghu" w:date="2013-07-08T09:49:00Z">
        <w:r w:rsidR="00FB479D">
          <w:rPr>
            <w:sz w:val="24"/>
            <w:szCs w:val="24"/>
          </w:rPr>
          <w:t>first</w:t>
        </w:r>
      </w:ins>
      <w:ins w:id="23" w:author="Chandramohan, Raghu" w:date="2013-07-08T09:47:00Z">
        <w:r w:rsidR="00FB479D">
          <w:rPr>
            <w:sz w:val="24"/>
            <w:szCs w:val="24"/>
          </w:rPr>
          <w:t xml:space="preserve"> quartile</w:t>
        </w:r>
      </w:ins>
      <w:ins w:id="24" w:author="Chandramohan, Raghu" w:date="2013-07-08T09:48:00Z">
        <w:r w:rsidR="00FB479D">
          <w:rPr>
            <w:sz w:val="24"/>
            <w:szCs w:val="24"/>
          </w:rPr>
          <w:t xml:space="preserve"> (</w:t>
        </w:r>
      </w:ins>
      <w:ins w:id="25" w:author="Chandramohan, Raghu" w:date="2013-07-08T09:49:00Z">
        <w:r w:rsidR="00FB479D">
          <w:rPr>
            <w:sz w:val="24"/>
            <w:szCs w:val="24"/>
          </w:rPr>
          <w:t>lower horizontal line</w:t>
        </w:r>
      </w:ins>
      <w:ins w:id="26" w:author="Chandramohan, Raghu" w:date="2013-07-08T09:48:00Z">
        <w:r w:rsidR="00FB479D">
          <w:rPr>
            <w:sz w:val="24"/>
            <w:szCs w:val="24"/>
          </w:rPr>
          <w:t>), median</w:t>
        </w:r>
      </w:ins>
      <w:ins w:id="27" w:author="Chandramohan, Raghu" w:date="2013-07-08T09:49:00Z">
        <w:r w:rsidR="00FB479D">
          <w:rPr>
            <w:sz w:val="24"/>
            <w:szCs w:val="24"/>
          </w:rPr>
          <w:t xml:space="preserve"> (middle bold line)</w:t>
        </w:r>
      </w:ins>
      <w:ins w:id="28" w:author="Chandramohan, Raghu" w:date="2013-07-08T09:48:00Z">
        <w:r w:rsidR="00FB479D">
          <w:rPr>
            <w:sz w:val="24"/>
            <w:szCs w:val="24"/>
          </w:rPr>
          <w:t xml:space="preserve">, and upper </w:t>
        </w:r>
        <w:proofErr w:type="gramStart"/>
        <w:r w:rsidR="00FB479D">
          <w:rPr>
            <w:sz w:val="24"/>
            <w:szCs w:val="24"/>
          </w:rPr>
          <w:t>quartile</w:t>
        </w:r>
      </w:ins>
      <w:ins w:id="29" w:author="Chandramohan, Raghu" w:date="2013-07-08T09:45:00Z">
        <w:r w:rsidR="00FB479D">
          <w:rPr>
            <w:sz w:val="24"/>
            <w:szCs w:val="24"/>
          </w:rPr>
          <w:t xml:space="preserve"> </w:t>
        </w:r>
      </w:ins>
      <w:ins w:id="30" w:author="Chandramohan, Raghu" w:date="2013-07-08T09:49:00Z">
        <w:r w:rsidR="00FB479D">
          <w:rPr>
            <w:sz w:val="24"/>
            <w:szCs w:val="24"/>
          </w:rPr>
          <w:t xml:space="preserve"> (</w:t>
        </w:r>
        <w:proofErr w:type="gramEnd"/>
        <w:r w:rsidR="00FB479D">
          <w:rPr>
            <w:sz w:val="24"/>
            <w:szCs w:val="24"/>
          </w:rPr>
          <w:t>upper horizontal line)</w:t>
        </w:r>
      </w:ins>
      <w:ins w:id="31" w:author="Chandramohan, Raghu" w:date="2013-07-08T09:58:00Z">
        <w:r w:rsidR="00FB479D">
          <w:rPr>
            <w:sz w:val="24"/>
            <w:szCs w:val="24"/>
          </w:rPr>
          <w:t xml:space="preserve"> of the percent contribution generated by SIMPER for each taxon</w:t>
        </w:r>
      </w:ins>
      <w:ins w:id="32" w:author="Chandramohan, Raghu" w:date="2013-07-08T09:49:00Z">
        <w:r w:rsidR="00FB479D">
          <w:rPr>
            <w:sz w:val="24"/>
            <w:szCs w:val="24"/>
          </w:rPr>
          <w:t xml:space="preserve">. </w:t>
        </w:r>
        <w:bookmarkStart w:id="33" w:name="_GoBack"/>
        <w:bookmarkEnd w:id="33"/>
        <w:r w:rsidR="00FB479D">
          <w:rPr>
            <w:sz w:val="24"/>
            <w:szCs w:val="24"/>
          </w:rPr>
          <w:t xml:space="preserve">The circles represent the outliers present in the </w:t>
        </w:r>
      </w:ins>
      <w:ins w:id="34" w:author="Chandramohan, Raghu" w:date="2013-07-08T09:50:00Z">
        <w:r w:rsidR="00FB479D">
          <w:rPr>
            <w:sz w:val="24"/>
            <w:szCs w:val="24"/>
          </w:rPr>
          <w:t xml:space="preserve">bootstrapped </w:t>
        </w:r>
      </w:ins>
      <w:ins w:id="35" w:author="Chandramohan, Raghu" w:date="2013-07-08T09:49:00Z">
        <w:r w:rsidR="00FB479D">
          <w:rPr>
            <w:sz w:val="24"/>
            <w:szCs w:val="24"/>
          </w:rPr>
          <w:t>data.</w:t>
        </w:r>
      </w:ins>
    </w:p>
    <w:p w:rsidR="00AA5E76" w:rsidRPr="008A069E" w:rsidRDefault="00AA5E76" w:rsidP="00AA5E7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A5E76">
        <w:rPr>
          <w:sz w:val="24"/>
          <w:szCs w:val="24"/>
        </w:rPr>
        <w:t>Bar plot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 the </w:t>
      </w:r>
      <w:r w:rsidRPr="00AA5E76">
        <w:rPr>
          <w:b/>
          <w:sz w:val="24"/>
          <w:szCs w:val="24"/>
        </w:rPr>
        <w:t>observed</w:t>
      </w:r>
      <w:r>
        <w:rPr>
          <w:sz w:val="24"/>
          <w:szCs w:val="24"/>
        </w:rPr>
        <w:t xml:space="preserve"> top 20 taxa based on their composition/abundance in the sample.</w:t>
      </w:r>
    </w:p>
    <w:p w:rsidR="008A069E" w:rsidRPr="008A069E" w:rsidRDefault="008A069E" w:rsidP="00BA503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A5E76">
        <w:rPr>
          <w:sz w:val="24"/>
          <w:szCs w:val="24"/>
        </w:rPr>
        <w:t>Bar plot</w:t>
      </w:r>
      <w:r w:rsidR="00BA503F">
        <w:rPr>
          <w:sz w:val="24"/>
          <w:szCs w:val="24"/>
        </w:rPr>
        <w:t xml:space="preserve"> represents the</w:t>
      </w:r>
      <w:r w:rsidR="00C341EA">
        <w:rPr>
          <w:sz w:val="24"/>
          <w:szCs w:val="24"/>
        </w:rPr>
        <w:t xml:space="preserve"> </w:t>
      </w:r>
      <w:r w:rsidR="00C341EA" w:rsidRPr="00AA5E76">
        <w:rPr>
          <w:b/>
          <w:sz w:val="24"/>
          <w:szCs w:val="24"/>
        </w:rPr>
        <w:t>observed</w:t>
      </w:r>
      <w:r w:rsidR="00BA503F">
        <w:rPr>
          <w:sz w:val="24"/>
          <w:szCs w:val="24"/>
        </w:rPr>
        <w:t xml:space="preserve"> t</w:t>
      </w:r>
      <w:r>
        <w:rPr>
          <w:sz w:val="24"/>
          <w:szCs w:val="24"/>
        </w:rPr>
        <w:t>op 20 taxa contributing to the dissimilarity as reported by SIMPER</w:t>
      </w:r>
    </w:p>
    <w:p w:rsidR="008A069E" w:rsidRDefault="008A069E" w:rsidP="00C341EA">
      <w:pPr>
        <w:jc w:val="both"/>
        <w:rPr>
          <w:sz w:val="24"/>
          <w:szCs w:val="24"/>
        </w:rPr>
      </w:pPr>
      <w:r w:rsidRPr="008A069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bar plots are colored </w:t>
      </w:r>
      <w:r w:rsidR="00C341EA">
        <w:rPr>
          <w:sz w:val="24"/>
          <w:szCs w:val="24"/>
        </w:rPr>
        <w:t xml:space="preserve">by taxa. The </w:t>
      </w:r>
      <w:r w:rsidR="005D3263" w:rsidRPr="005D3263">
        <w:rPr>
          <w:rFonts w:ascii="Arial" w:hAnsi="Arial" w:cs="Arial"/>
          <w:bCs/>
          <w:i/>
          <w:sz w:val="20"/>
          <w:szCs w:val="20"/>
        </w:rPr>
        <w:t>Top 20 Taxa: Observed Composition</w:t>
      </w:r>
      <w:r w:rsidR="00C341EA">
        <w:rPr>
          <w:sz w:val="24"/>
          <w:szCs w:val="24"/>
        </w:rPr>
        <w:t xml:space="preserve"> </w:t>
      </w:r>
      <w:proofErr w:type="spellStart"/>
      <w:r w:rsidR="00C341EA">
        <w:rPr>
          <w:sz w:val="24"/>
          <w:szCs w:val="24"/>
        </w:rPr>
        <w:t>barplot</w:t>
      </w:r>
      <w:proofErr w:type="spellEnd"/>
      <w:r w:rsidR="00C341EA">
        <w:rPr>
          <w:sz w:val="24"/>
          <w:szCs w:val="24"/>
        </w:rPr>
        <w:t xml:space="preserve"> is arranged in decreasing order of taxa composition. The </w:t>
      </w:r>
      <w:r w:rsidR="005D3263" w:rsidRPr="005D3263">
        <w:rPr>
          <w:rFonts w:ascii="Arial" w:hAnsi="Arial" w:cs="Arial"/>
          <w:bCs/>
          <w:i/>
          <w:sz w:val="20"/>
          <w:szCs w:val="20"/>
        </w:rPr>
        <w:t>Top 20 Taxa: Observed Contribution to Dissimilarity</w:t>
      </w:r>
      <w:r w:rsidR="005D3263">
        <w:rPr>
          <w:sz w:val="24"/>
          <w:szCs w:val="24"/>
        </w:rPr>
        <w:t xml:space="preserve"> </w:t>
      </w:r>
      <w:proofErr w:type="spellStart"/>
      <w:r w:rsidR="00C341EA">
        <w:rPr>
          <w:sz w:val="24"/>
          <w:szCs w:val="24"/>
        </w:rPr>
        <w:t>barplot</w:t>
      </w:r>
      <w:proofErr w:type="spellEnd"/>
      <w:r w:rsidR="00C341EA">
        <w:rPr>
          <w:sz w:val="24"/>
          <w:szCs w:val="24"/>
        </w:rPr>
        <w:t xml:space="preserve"> follows the same taxa composition rank as the </w:t>
      </w:r>
      <w:r w:rsidR="00AA5E76" w:rsidRPr="005D3263">
        <w:rPr>
          <w:rFonts w:ascii="Arial" w:hAnsi="Arial" w:cs="Arial"/>
          <w:bCs/>
          <w:i/>
          <w:sz w:val="20"/>
          <w:szCs w:val="20"/>
        </w:rPr>
        <w:t>Top 20 Taxa: Observed Composition</w:t>
      </w:r>
      <w:r w:rsidR="00AA5E76">
        <w:rPr>
          <w:sz w:val="24"/>
          <w:szCs w:val="24"/>
        </w:rPr>
        <w:t xml:space="preserve"> </w:t>
      </w:r>
      <w:proofErr w:type="spellStart"/>
      <w:r w:rsidR="00C341EA">
        <w:rPr>
          <w:sz w:val="24"/>
          <w:szCs w:val="24"/>
        </w:rPr>
        <w:t>barplot</w:t>
      </w:r>
      <w:proofErr w:type="spellEnd"/>
      <w:r w:rsidR="00C341EA">
        <w:rPr>
          <w:sz w:val="24"/>
          <w:szCs w:val="24"/>
        </w:rPr>
        <w:t xml:space="preserve"> but its heights represent the percentage contribution to dissimilarity generated by SIMPER. </w:t>
      </w:r>
      <w:r w:rsidR="005D3263">
        <w:rPr>
          <w:sz w:val="24"/>
          <w:szCs w:val="24"/>
        </w:rPr>
        <w:t xml:space="preserve">The bars on both </w:t>
      </w:r>
      <w:proofErr w:type="spellStart"/>
      <w:r w:rsidR="005D3263">
        <w:rPr>
          <w:sz w:val="24"/>
          <w:szCs w:val="24"/>
        </w:rPr>
        <w:t>barplots</w:t>
      </w:r>
      <w:proofErr w:type="spellEnd"/>
      <w:r w:rsidR="005D3263">
        <w:rPr>
          <w:sz w:val="24"/>
          <w:szCs w:val="24"/>
        </w:rPr>
        <w:t xml:space="preserve">, </w:t>
      </w:r>
      <w:r w:rsidR="005D3263" w:rsidRPr="005D3263">
        <w:rPr>
          <w:rFonts w:ascii="Arial" w:hAnsi="Arial" w:cs="Arial"/>
          <w:bCs/>
          <w:i/>
          <w:sz w:val="20"/>
          <w:szCs w:val="20"/>
        </w:rPr>
        <w:t>Top 20 Taxa: Observed Composition</w:t>
      </w:r>
      <w:r w:rsidR="005D3263">
        <w:rPr>
          <w:rFonts w:ascii="Arial" w:hAnsi="Arial" w:cs="Arial"/>
          <w:bCs/>
          <w:i/>
          <w:sz w:val="20"/>
          <w:szCs w:val="20"/>
        </w:rPr>
        <w:t xml:space="preserve"> </w:t>
      </w:r>
      <w:r w:rsidR="005D3263">
        <w:rPr>
          <w:rFonts w:ascii="Arial" w:hAnsi="Arial" w:cs="Arial"/>
          <w:bCs/>
          <w:sz w:val="20"/>
          <w:szCs w:val="20"/>
        </w:rPr>
        <w:t xml:space="preserve">and </w:t>
      </w:r>
      <w:r w:rsidR="005D3263" w:rsidRPr="005D3263">
        <w:rPr>
          <w:rFonts w:ascii="Arial" w:hAnsi="Arial" w:cs="Arial"/>
          <w:bCs/>
          <w:i/>
          <w:sz w:val="20"/>
          <w:szCs w:val="20"/>
        </w:rPr>
        <w:t>Top 20 Taxa: Observed Contribution to Dissimilarity</w:t>
      </w:r>
      <w:r w:rsidR="005D3263">
        <w:rPr>
          <w:rFonts w:ascii="Arial" w:hAnsi="Arial" w:cs="Arial"/>
          <w:bCs/>
          <w:i/>
          <w:sz w:val="20"/>
          <w:szCs w:val="20"/>
        </w:rPr>
        <w:t>,</w:t>
      </w:r>
      <w:r w:rsidR="005D3263">
        <w:rPr>
          <w:sz w:val="24"/>
          <w:szCs w:val="24"/>
        </w:rPr>
        <w:t xml:space="preserve"> are labeled with the taxon rank corresponding to observed composition and observed contribution to dissimilarity respectively. </w:t>
      </w:r>
    </w:p>
    <w:p w:rsidR="00B37BD4" w:rsidRPr="008A069E" w:rsidRDefault="00B37BD4" w:rsidP="00B37B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file contains the lower bound and upper bound 95% confidence intervals around the percentages generated by SIMPER for each taxon.</w:t>
      </w:r>
    </w:p>
    <w:sectPr w:rsidR="00B37BD4" w:rsidRPr="008A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Li, Kelvin" w:date="2013-07-08T10:02:00Z" w:initials="kl">
    <w:p w:rsidR="00114D09" w:rsidRDefault="00114D09">
      <w:pPr>
        <w:pStyle w:val="CommentText"/>
      </w:pPr>
      <w:r>
        <w:rPr>
          <w:rStyle w:val="CommentReference"/>
        </w:rPr>
        <w:annotationRef/>
      </w:r>
      <w:r>
        <w:t>Were comparisons made within groups? Or was the group just treated as an average?</w:t>
      </w:r>
    </w:p>
  </w:comment>
  <w:comment w:id="14" w:author="Li, Kelvin" w:date="2013-07-03T16:47:00Z" w:initials="kl">
    <w:p w:rsidR="00114D09" w:rsidRDefault="00114D09">
      <w:pPr>
        <w:pStyle w:val="CommentText"/>
      </w:pPr>
      <w:r>
        <w:rPr>
          <w:rStyle w:val="CommentReference"/>
        </w:rPr>
        <w:annotationRef/>
      </w:r>
      <w:r>
        <w:t xml:space="preserve">Did you do that or just the box plot (which represents </w:t>
      </w:r>
      <w:proofErr w:type="spellStart"/>
      <w:r>
        <w:t>quantiles</w:t>
      </w:r>
      <w:proofErr w:type="spellEnd"/>
      <w:r>
        <w:t>)?</w:t>
      </w:r>
    </w:p>
  </w:comment>
  <w:comment w:id="16" w:author="Li, Kelvin" w:date="2013-07-03T17:02:00Z" w:initials="kl">
    <w:p w:rsidR="00DF428C" w:rsidRDefault="00DF428C">
      <w:pPr>
        <w:pStyle w:val="CommentText"/>
      </w:pPr>
      <w:r>
        <w:rPr>
          <w:rStyle w:val="CommentReference"/>
        </w:rPr>
        <w:annotationRef/>
      </w:r>
      <w:r>
        <w:t xml:space="preserve">I thought it was just contribution/total?  </w:t>
      </w:r>
      <w:proofErr w:type="spellStart"/>
      <w:r>
        <w:t>Avg</w:t>
      </w:r>
      <w:proofErr w:type="spellEnd"/>
      <w:r>
        <w:t>/</w:t>
      </w:r>
      <w:proofErr w:type="spellStart"/>
      <w:r w:rsidR="00CB6037">
        <w:t>stdv</w:t>
      </w:r>
      <w:proofErr w:type="spellEnd"/>
      <w:r w:rsidR="00CB6037">
        <w:t xml:space="preserve"> is like an effect size, not a percentage or proportion</w:t>
      </w:r>
    </w:p>
  </w:comment>
  <w:comment w:id="17" w:author="Li, Kelvin" w:date="2013-07-03T17:02:00Z" w:initials="kl">
    <w:p w:rsidR="00CB6037" w:rsidRDefault="00CB6037">
      <w:pPr>
        <w:pStyle w:val="CommentText"/>
      </w:pPr>
      <w:r>
        <w:rPr>
          <w:rStyle w:val="CommentReference"/>
        </w:rPr>
        <w:annotationRef/>
      </w:r>
      <w:r>
        <w:t>Abundance?</w:t>
      </w:r>
    </w:p>
  </w:comment>
  <w:comment w:id="19" w:author="Li, Kelvin" w:date="2013-07-03T17:03:00Z" w:initials="kl">
    <w:p w:rsidR="00CB6037" w:rsidRDefault="00CB6037">
      <w:pPr>
        <w:pStyle w:val="CommentText"/>
      </w:pPr>
      <w:r>
        <w:rPr>
          <w:rStyle w:val="CommentReference"/>
        </w:rPr>
        <w:annotationRef/>
      </w:r>
      <w:r>
        <w:t xml:space="preserve">Can insert that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ranges for the boxes.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2F75"/>
    <w:multiLevelType w:val="hybridMultilevel"/>
    <w:tmpl w:val="F5D4905C"/>
    <w:lvl w:ilvl="0" w:tplc="4AD8A8E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A237F9"/>
    <w:rsid w:val="00114D09"/>
    <w:rsid w:val="002C479C"/>
    <w:rsid w:val="00490863"/>
    <w:rsid w:val="0049706B"/>
    <w:rsid w:val="005D3263"/>
    <w:rsid w:val="00701BFA"/>
    <w:rsid w:val="00870F9D"/>
    <w:rsid w:val="008A069E"/>
    <w:rsid w:val="00921EC8"/>
    <w:rsid w:val="00A237F9"/>
    <w:rsid w:val="00A90EF1"/>
    <w:rsid w:val="00AA5E76"/>
    <w:rsid w:val="00B37BD4"/>
    <w:rsid w:val="00B6334D"/>
    <w:rsid w:val="00BA503F"/>
    <w:rsid w:val="00C341EA"/>
    <w:rsid w:val="00C704AA"/>
    <w:rsid w:val="00CA7C0F"/>
    <w:rsid w:val="00CB6037"/>
    <w:rsid w:val="00CF5892"/>
    <w:rsid w:val="00DF428C"/>
    <w:rsid w:val="00F45CFD"/>
    <w:rsid w:val="00FA21D0"/>
    <w:rsid w:val="00FB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06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4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06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4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3293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Craig Venter Institute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Chandramohan, Raghu</dc:creator>
  <cp:lastModifiedBy>Chandramohan, Raghu</cp:lastModifiedBy>
  <cp:revision>2</cp:revision>
  <dcterms:created xsi:type="dcterms:W3CDTF">2013-07-08T14:09:00Z</dcterms:created>
  <dcterms:modified xsi:type="dcterms:W3CDTF">2013-07-08T14:09:00Z</dcterms:modified>
</cp:coreProperties>
</file>